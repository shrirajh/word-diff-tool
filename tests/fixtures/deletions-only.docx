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This is a document with deletions only.</w:t>
      </w:r>
    </w:p>
    <w:p>
      <w:r>
        <w:t xml:space="preserve">This paragraph contains </w:t>
      </w:r>
      <w:del w:id="0" w:author="Jane Smith" w:date="2025-03-22T08:11:50.902Z">
        <w:r>
          <w:r>
            <w:t xml:space="preserve">deleted text</w:t>
          </w:r>
        </w:r>
      </w:del>
      <w:r>
        <w:t xml:space="preserve"> and </w:t>
      </w:r>
      <w:del w:id="1" w:author="Jane Smith" w:date="2025-03-22T08:11:50.902Z">
        <w:r>
          <w:r>
            <w:t xml:space="preserve">another deletion</w:t>
          </w:r>
        </w:r>
      </w:del>
      <w:r>
        <w:t xml:space="preserve"> deleted content.</w:t>
      </w:r>
    </w:p>
    <w:sectPr>
      <w:type w:val="continuous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 with Tracked Changes</dc:title>
  <dc:creator>Jane Smith</dc:creator>
  <dc:description>Generated for testing purposes</dc:description>
  <cp:lastModifiedBy>Un-named</cp:lastModifiedBy>
  <cp:revision>1</cp:revision>
  <dcterms:created xsi:type="dcterms:W3CDTF">2025-03-22T08:11:50.902Z</dcterms:created>
  <dcterms:modified xsi:type="dcterms:W3CDTF">2025-03-22T08:11:50.902Z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