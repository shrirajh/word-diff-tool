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complex document with multiple paragraphs.</w:t>
      </w:r>
    </w:p>
    <w:p>
      <w:r>
        <w:t xml:space="preserve">It demonstrates various tracked changes scenarios.</w:t>
      </w:r>
    </w:p>
    <w:p>
      <w:r>
        <w:t xml:space="preserve">This paragraph contains </w:t>
      </w:r>
      <w:ins w:id="0" w:author="Primary Author" w:date="2025-03-22T04:45:52.272Z">
        <w:r>
          <w:r>
            <w:t xml:space="preserve">complex insertion</w:t>
          </w:r>
        </w:r>
      </w:ins>
      <w:r>
        <w:t xml:space="preserve"> and </w:t>
      </w:r>
      <w:ins w:id="1" w:author="Primary Author" w:date="2025-03-22T04:45:52.272Z">
        <w:r>
          <w:r>
            <w:t xml:space="preserve">another complex insertion</w:t>
          </w:r>
        </w:r>
      </w:ins>
      <w:r>
        <w:t xml:space="preserve"> other content.</w:t>
      </w:r>
    </w:p>
    <w:p>
      <w:r>
        <w:t xml:space="preserve">This paragraph contains </w:t>
      </w:r>
      <w:del w:id="2" w:author="Primary Author" w:date="2025-03-22T04:45:52.272Z">
        <w:r>
          <w:r>
            <w:t xml:space="preserve">complex deletion</w:t>
          </w:r>
        </w:r>
      </w:del>
      <w:r>
        <w:t xml:space="preserve"> and </w:t>
      </w:r>
      <w:del w:id="3" w:author="Primary Author" w:date="2025-03-22T04:45:52.272Z">
        <w:r>
          <w:r>
            <w:t xml:space="preserve">another complex deletion</w:t>
          </w:r>
        </w:r>
      </w:del>
      <w:r>
        <w:t xml:space="preserve"> deleted content.</w:t>
      </w:r>
    </w:p>
    <w:p>
      <w:r>
        <w:t xml:space="preserve">This paragraph contains </w:t>
      </w:r>
      <w:ins w:id="4" w:author="Primary Author" w:date="2025-03-22T04:45:52.272Z">
        <w:r>
          <w:r>
            <w:t xml:space="preserve">inserted text</w:t>
          </w:r>
        </w:r>
      </w:ins>
      <w:r>
        <w:t xml:space="preserve"> and </w:t>
      </w:r>
      <w:del w:id="5" w:author="Primary Author" w:date="2025-03-22T04:45:52.272Z">
        <w:r>
          <w:r>
            <w:t xml:space="preserve">deleted text</w:t>
          </w:r>
        </w:r>
      </w:del>
      <w:r>
        <w:t xml:space="preserve"> mixed together.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with Tracked Changes</dc:title>
  <dc:creator>Primary Author</dc:creator>
  <dc:description>Generated for testing purposes</dc:description>
  <cp:lastModifiedBy>Un-named</cp:lastModifiedBy>
  <cp:revision>1</cp:revision>
  <dcterms:created xsi:type="dcterms:W3CDTF">2025-03-22T04:45:52.272Z</dcterms:created>
  <dcterms:modified xsi:type="dcterms:W3CDTF">2025-03-22T04:45:52.272Z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